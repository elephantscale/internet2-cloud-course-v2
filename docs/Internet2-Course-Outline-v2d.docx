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"/>
        <w:rPr>
          <w:rFonts w:hint="default"/>
          <w:lang w:val="en-US"/>
        </w:rPr>
      </w:pPr>
      <w:bookmarkStart w:id="0" w:name="_wey8w81x2xm8"/>
      <w:bookmarkEnd w:id="0"/>
      <w:r>
        <w:t>Internet2 Course Outline</w:t>
      </w:r>
      <w:r>
        <w:rPr>
          <w:lang w:val="en-US"/>
        </w:rPr>
        <w:t xml:space="preserve"> V2</w:t>
      </w:r>
      <w:r>
        <w:rPr>
          <w:rFonts w:hint="default"/>
          <w:lang w:val="en-US"/>
        </w:rPr>
        <w:t>d</w:t>
      </w:r>
    </w:p>
    <w:p>
      <w:pPr>
        <w:pStyle w:val="3"/>
      </w:pPr>
    </w:p>
    <w:p>
      <w:pPr>
        <w:pStyle w:val="3"/>
      </w:pPr>
      <w:r>
        <w:t>Two-week intensive program: 1 week synchronous training (led by Tech Data), 1 week deep-dive (led by Internet2)</w:t>
      </w:r>
    </w:p>
    <w:p>
      <w:pPr>
        <w:pStyle w:val="3"/>
      </w:pPr>
    </w:p>
    <w:p>
      <w:pPr>
        <w:pStyle w:val="3"/>
      </w:pPr>
      <w:r>
        <w:t xml:space="preserve">Multi-cloud Synchronous training will cover the following topics: </w:t>
      </w:r>
    </w:p>
    <w:p>
      <w:pPr>
        <w:pStyle w:val="3"/>
      </w:pPr>
    </w:p>
    <w:p>
      <w:pPr>
        <w:pStyle w:val="3"/>
      </w:pPr>
      <w:r>
        <w:t>Total ~30 hours of synchronous materials. 5 days of training, 7 hours/day</w:t>
      </w:r>
    </w:p>
    <w:p>
      <w:pPr>
        <w:pStyle w:val="2"/>
      </w:pPr>
      <w:bookmarkStart w:id="1" w:name="_5pku5b90sn4x"/>
      <w:bookmarkEnd w:id="1"/>
      <w:r>
        <w:t>Updated Outline</w:t>
      </w:r>
    </w:p>
    <w:p>
      <w:pPr>
        <w:pStyle w:val="3"/>
      </w:pPr>
    </w:p>
    <w:p>
      <w:pPr>
        <w:pStyle w:val="3"/>
        <w:rPr>
          <w:highlight w:val="green"/>
        </w:rPr>
      </w:pP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Introduction to the cloud (1 hour)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Cloud 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Patterns of moving to cloud (lift and shift vs native architectures)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Objectively evaluating cloud platforms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Cloud 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 xml:space="preserve">Labs: 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Get access to various cloud systems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Tour of Qwiklabs for AWS and Google Cloud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Azure Labs introduction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IAM user management</w:t>
      </w:r>
      <w:r>
        <w:rPr>
          <w:b/>
          <w:shd w:val="clear" w:fill="FFFF00"/>
        </w:rPr>
        <w:t xml:space="preserve"> (</w:t>
      </w:r>
      <w:r>
        <w:rPr>
          <w:b/>
          <w:strike/>
          <w:shd w:val="clear" w:fill="FFFF00"/>
        </w:rPr>
        <w:t>4 hour</w:t>
      </w:r>
      <w:r>
        <w:rPr>
          <w:b/>
          <w:shd w:val="clear" w:fill="FFFF00"/>
        </w:rPr>
        <w:t xml:space="preserve"> 2 hrs)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Users, groups and roles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Cloud security principles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How to tie in with enterprise authentication systems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Security 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AWS: Introduction to AWS Identity and Access Management (IAM)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GCP: Cloud IAM: Qwik Start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Azure: ID management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Introduction to audits</w:t>
      </w:r>
      <w:r>
        <w:br w:type="textWrapping"/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Computing, elasticity, and scaling (</w:t>
      </w:r>
      <w:r>
        <w:rPr>
          <w:b/>
          <w:strike/>
        </w:rPr>
        <w:t>6</w:t>
      </w:r>
      <w:r>
        <w:rPr>
          <w:b/>
        </w:rPr>
        <w:t xml:space="preserve"> 4 hours) *NOTE shorten this to 4 hours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Virtual machines, images, snapshots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Serverless compute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Load balancers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Auto-scaling with load balancing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Load testing tools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Virtual machines on AWS / GCP / Azure</w:t>
      </w:r>
    </w:p>
    <w:p>
      <w:pPr>
        <w:pStyle w:val="3"/>
        <w:numPr>
          <w:ilvl w:val="0"/>
          <w:numId w:val="0"/>
        </w:numPr>
        <w:ind w:left="2160" w:firstLine="0"/>
        <w:rPr>
          <w:u w:val="none"/>
        </w:rPr>
      </w:pPr>
      <w:r>
        <w:t>Serverless compute on AWS / GCP / Azure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 xml:space="preserve">Cloud storage and databases </w:t>
      </w:r>
      <w:r>
        <w:rPr>
          <w:b/>
          <w:shd w:val="clear" w:fill="FFFF00"/>
        </w:rPr>
        <w:t>(</w:t>
      </w:r>
      <w:r>
        <w:rPr>
          <w:b/>
          <w:strike/>
          <w:shd w:val="clear" w:fill="FFFF00"/>
        </w:rPr>
        <w:t>3 hours</w:t>
      </w:r>
      <w:r>
        <w:rPr>
          <w:b/>
          <w:shd w:val="clear" w:fill="FFFF00"/>
        </w:rPr>
        <w:t xml:space="preserve">  2 hrs)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Introduction to Cloud storage fundamentals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File / blob storage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SQL datastores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NoSQL datastores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Various tiers of cloud storage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Getting data into the Cloud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Performance and cost considerations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File / blob storage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AWS: S3 storage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GCP: Google storage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Azure: Azure File storage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SQL datastores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AWS: RDS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GCP: MySQL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Azure: SQL Server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NoSQL datastores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AWS: Dynamo DB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GCP: Bigtable / Spanner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Azure: Cosmos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Networking and Data Movement (2 hours)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Networking fundamentals: VPC, firewall rules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Setting up a VPC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Setting firewall rules for a system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Virtual Private Cloud (VPC) setup on AWS / GCP / Azure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Setting up firewall rules on AWS / GCP / Azure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AI, Deep Learning, Machine Learning (3 hours)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Quick intro to AI / ML / DL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Jupyter notebook environments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Cloud native ML systems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ML systems on AWS / GCP / Azure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Doing end to end ML on a cloud system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rFonts w:hint="default"/>
          <w:b/>
          <w:lang w:val="en-US"/>
        </w:rPr>
        <w:t xml:space="preserve">Docker &amp; Kubernetes </w:t>
      </w:r>
      <w:r>
        <w:rPr>
          <w:b/>
        </w:rPr>
        <w:t>(4 hours)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Docker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Kubernetes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Deploying containers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Managing container lifecycle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Labs: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Exploring container images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Building custom container images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Deploying containers on AWS / GCP / Azure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Kubernetes on AWS / GCP / Azure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Deploy a web service using Kubernetes on a Cloud</w:t>
      </w:r>
    </w:p>
    <w:p>
      <w:pPr>
        <w:pStyle w:val="3"/>
        <w:numPr>
          <w:ilvl w:val="0"/>
          <w:numId w:val="0"/>
        </w:numPr>
        <w:ind w:left="720" w:firstLine="0"/>
        <w:rPr>
          <w:b/>
        </w:rPr>
      </w:pP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 xml:space="preserve">Multi-cloud Infrastructure-as-code (IAS) </w:t>
      </w:r>
      <w:r>
        <w:rPr>
          <w:b/>
          <w:shd w:val="clear" w:fill="FFFF00"/>
        </w:rPr>
        <w:t>(</w:t>
      </w:r>
      <w:r>
        <w:rPr>
          <w:b/>
          <w:strike/>
          <w:shd w:val="clear" w:fill="FFFF00"/>
        </w:rPr>
        <w:t>3 hours</w:t>
      </w:r>
      <w:r>
        <w:rPr>
          <w:b/>
          <w:shd w:val="clear" w:fill="FFFF00"/>
        </w:rPr>
        <w:t xml:space="preserve">  6 hrs)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IAS tools overview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rPr>
          <w:lang w:val="en-US"/>
        </w:rPr>
        <w:t>Terraform</w:t>
      </w:r>
    </w:p>
    <w:p>
      <w:pPr>
        <w:pStyle w:val="3"/>
        <w:numPr>
          <w:numId w:val="0"/>
        </w:numPr>
        <w:ind w:left="720" w:leftChars="0" w:firstLine="720" w:firstLineChars="0"/>
        <w:rPr>
          <w:ins w:id="0" w:author="Amanda Tan" w:date="2023-01-12T19:13:04Z"/>
          <w:u w:val="none"/>
        </w:rPr>
      </w:pPr>
      <w:bookmarkStart w:id="2" w:name="_GoBack"/>
      <w:bookmarkEnd w:id="2"/>
      <w:r>
        <w:rPr>
          <w:lang w:val="en-US"/>
        </w:rPr>
        <w:t>Ansible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rPr>
          <w:lang w:val="en-US"/>
        </w:rPr>
        <w:t>Terraform lab: Setup Teraform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rPr>
          <w:lang w:val="en-US"/>
        </w:rPr>
        <w:t>Terraform lab: Spin up a VM pool in a cloud env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rPr>
          <w:lang w:val="en-US"/>
        </w:rPr>
        <w:t>Ansible lab: first ansible playbook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rPr>
          <w:lang w:val="en-US"/>
        </w:rPr>
        <w:t>Ansible lab: deploy a VM and configure it in a cloud env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rPr>
          <w:lang w:val="en-US"/>
        </w:rPr>
        <w:t>More : explore tf , ansible galaxies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Cost management (</w:t>
      </w:r>
      <w:r>
        <w:rPr>
          <w:b/>
          <w:strike/>
          <w:shd w:val="clear" w:fill="FFFF00"/>
        </w:rPr>
        <w:t>4 hours</w:t>
      </w:r>
      <w:r>
        <w:rPr>
          <w:b/>
          <w:shd w:val="clear" w:fill="FFFF00"/>
        </w:rPr>
        <w:t xml:space="preserve">  2 hrs</w:t>
      </w:r>
      <w:r>
        <w:rPr>
          <w:b/>
        </w:rPr>
        <w:t>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Deep dive into cost models of clouds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Exploring billing dashboards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Cost estimators on AWS / GCP / Azure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BIlling dashboards on various cloud systems</w:t>
      </w:r>
    </w:p>
    <w:p>
      <w:pPr>
        <w:pStyle w:val="3"/>
        <w:numPr>
          <w:numId w:val="0"/>
        </w:numPr>
        <w:rPr>
          <w:u w:val="none"/>
        </w:rPr>
      </w:pPr>
    </w:p>
    <w:p>
      <w:pPr>
        <w:pStyle w:val="3"/>
        <w:numPr>
          <w:ilvl w:val="0"/>
          <w:numId w:val="1"/>
        </w:numPr>
        <w:ind w:left="720" w:hanging="360"/>
        <w:rPr>
          <w:b/>
          <w:strike w:val="0"/>
          <w:dstrike w:val="0"/>
          <w:highlight w:val="none"/>
        </w:rPr>
      </w:pPr>
      <w:r>
        <w:rPr>
          <w:b/>
          <w:strike w:val="0"/>
          <w:dstrike w:val="0"/>
          <w:lang w:val="en-US"/>
        </w:rPr>
        <w:t>Instructor demos</w:t>
      </w:r>
      <w:r>
        <w:rPr>
          <w:b/>
          <w:strike w:val="0"/>
          <w:dstrike w:val="0"/>
        </w:rPr>
        <w:t xml:space="preserve"> (Time Permitting)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strike/>
          <w:u w:val="none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sectPr>
      <w:pgSz w:w="12240" w:h="15840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Wingdings">
    <w:altName w:val="Comfortaa Ligh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Wingdings 2">
    <w:altName w:val="Comfortaa Ligh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6675E"/>
    <w:multiLevelType w:val="multilevel"/>
    <w:tmpl w:val="77F6675E"/>
    <w:lvl w:ilvl="0" w:tentative="0">
      <w:start w:val="1"/>
      <w:numFmt w:val="bullet"/>
      <w:lvlText w:val=""/>
      <w:lvlJc w:val="left"/>
      <w:pPr>
        <w:tabs>
          <w:tab w:val="left" w:pos="0"/>
        </w:tabs>
        <w:ind w:left="720" w:hanging="360"/>
      </w:pPr>
      <w:rPr>
        <w:rFonts w:hint="default" w:ascii="Wingdings" w:hAnsi="Wingdings" w:cs="Wingdings"/>
        <w:u w:val="none"/>
      </w:rPr>
    </w:lvl>
    <w:lvl w:ilvl="1" w:tentative="0">
      <w:start w:val="1"/>
      <w:numFmt w:val="bullet"/>
      <w:lvlText w:val=""/>
      <w:lvlJc w:val="left"/>
      <w:pPr>
        <w:tabs>
          <w:tab w:val="left" w:pos="0"/>
        </w:tabs>
        <w:ind w:left="144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lvlText w:val="■"/>
      <w:lvlJc w:val="left"/>
      <w:pPr>
        <w:tabs>
          <w:tab w:val="left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tabs>
          <w:tab w:val="left" w:pos="0"/>
        </w:tabs>
        <w:ind w:left="360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tabs>
          <w:tab w:val="left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tabs>
          <w:tab w:val="left" w:pos="0"/>
        </w:tabs>
        <w:ind w:left="576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tabs>
          <w:tab w:val="left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manda Tan">
    <w15:presenceInfo w15:providerId="None" w15:userId="Amanda T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BEE91D8"/>
    <w:rsid w:val="67DF7210"/>
    <w:rsid w:val="7FBDCF21"/>
    <w:rsid w:val="BBBDF078"/>
    <w:rsid w:val="DC7B8F19"/>
    <w:rsid w:val="FFBF6E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List"/>
    <w:basedOn w:val="11"/>
    <w:qFormat/>
    <w:uiPriority w:val="0"/>
    <w:rPr>
      <w:rFonts w:cs="Lohit Devanagari"/>
    </w:rPr>
  </w:style>
  <w:style w:type="paragraph" w:styleId="14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character" w:customStyle="1" w:styleId="16">
    <w:name w:val="Line Numbering"/>
    <w:qFormat/>
    <w:uiPriority w:val="0"/>
  </w:style>
  <w:style w:type="paragraph" w:customStyle="1" w:styleId="17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table" w:customStyle="1" w:styleId="1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623</Words>
  <Characters>2843</Characters>
  <Paragraphs>115</Paragraphs>
  <TotalTime>0</TotalTime>
  <ScaleCrop>false</ScaleCrop>
  <LinksUpToDate>false</LinksUpToDate>
  <CharactersWithSpaces>3250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2023-01-19T12:00:00Z</dcterms:created>
  <dc:creator>sujee</dc:creator>
  <cp:lastModifiedBy>sujee</cp:lastModifiedBy>
  <dcterms:modified xsi:type="dcterms:W3CDTF">2023-04-10T11:31:56Z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