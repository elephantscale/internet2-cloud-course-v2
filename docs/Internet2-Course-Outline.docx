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rPr/>
      </w:pPr>
      <w:bookmarkStart w:id="0" w:name="_wey8w81x2xm8"/>
      <w:bookmarkEnd w:id="0"/>
      <w:r>
        <w:rPr/>
        <w:t>Internet2 Course Outline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Updated and approved on 2022-10-18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Two-week intensive program: 1 week synchronous training (led by Tech Data), 1 week deep-dive (led by Internet2)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Multi-cloud Synchronous training will cover the following topics: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Total ~30 hours of synchronous materials. 5 days of training, 7 hours/day</w:t>
      </w:r>
    </w:p>
    <w:p>
      <w:pPr>
        <w:pStyle w:val="Heading1"/>
        <w:rPr/>
      </w:pPr>
      <w:bookmarkStart w:id="1" w:name="_5pku5b90sn4x"/>
      <w:bookmarkEnd w:id="1"/>
      <w:r>
        <w:rPr/>
        <w:t>Updated Outline</w:t>
      </w:r>
    </w:p>
    <w:p>
      <w:pPr>
        <w:pStyle w:val="Normal1"/>
        <w:rPr/>
      </w:pPr>
      <w:r>
        <w:rPr/>
      </w:r>
    </w:p>
    <w:p>
      <w:pPr>
        <w:pStyle w:val="Normal1"/>
        <w:rPr>
          <w:highlight w:val="green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Introduction to the cloud (1 hour)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Cloud 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Patterns of moving to cloud (lift and shift vs native architectures)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Objectively evaluating cloud platforms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Cloud 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 xml:space="preserve">Labs: 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Get access to various cloud systems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Tour of Qwiklabs for AWS and Google Cloud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Azure Labs introduction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IAM user management (4 hour)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Users, groups and roles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Cloud security principles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How to tie in with enterprise authentication systems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Security 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AWS: Introduction to AWS Identity and Access Management (IAM)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GCP: Cloud IAM: Qwik Start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Azure: ID management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Introduction to audits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Cloud storage and databases (3 hours)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Introduction to Cloud storage fundamentals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File / blob storage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SQL datastores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NoSQL datastores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Various tiers of cloud storage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Getting data into the Cloud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Performance and cost considerations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File / blob storage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AWS: S3 storage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GCP: Google storage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Azure: Azure File storage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SQL datastores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AWS: RDS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GCP: MySQL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Azure: SQL Server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NoSQL datastores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AWS: Dynamo DB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GCP: Bigtable / Spanner</w:t>
      </w:r>
    </w:p>
    <w:p>
      <w:pPr>
        <w:pStyle w:val="Normal1"/>
        <w:numPr>
          <w:ilvl w:val="3"/>
          <w:numId w:val="1"/>
        </w:numPr>
        <w:ind w:left="2880" w:hanging="360"/>
        <w:rPr>
          <w:u w:val="none"/>
        </w:rPr>
      </w:pPr>
      <w:r>
        <w:rPr/>
        <w:t>Azure: Cosmos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Networking and Data Movement (2 hours)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Networking fundamentals: VPC, firewall rules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Setting up a VPC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Setting firewall rules for a system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Virtual Private Cloud (VPC) setup on AWS / GCP / Azure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Setting up firewall rules on AWS / GCP / Azure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Containerization (4 hours)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Docker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Kubernetes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Deploying containers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Managing container lifecycle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Labs: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Exploring container images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Building custom container images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Deploying containers on AWS / GCP / Azure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Kubernetes on AWS / GCP / Azure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Deploy a web service using Kubernetes on a Cloud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Computing, elasticity, and scaling (</w:t>
      </w:r>
      <w:r>
        <w:rPr>
          <w:b/>
          <w:strike/>
        </w:rPr>
        <w:t>6</w:t>
      </w:r>
      <w:r>
        <w:rPr>
          <w:b/>
        </w:rPr>
        <w:t xml:space="preserve"> 4 hours) *NOTE shorten this to 4 hours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Virtual machines, images, snapshots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Serverless compute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Load balancers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Auto-scaling with load</w:t>
      </w:r>
      <w:ins w:id="0" w:author="Amanda Tan" w:date="2022-12-21T20:50:42Z">
        <w:r>
          <w:rPr/>
          <w:t xml:space="preserve"> balancing</w:t>
        </w:r>
      </w:ins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Load testing tools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Virtual machines on AWS / GCP / Azure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Serverless compute on AWS / GCP / Azure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Cost management (4 hours)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Deep dive into cost models of clouds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Exploring billing dashboards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Cost estimators on AWS / GCP / Azure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BIlling dashboards on various cloud systems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AI, Deep Learning, Machine Learning (</w:t>
      </w:r>
      <w:ins w:id="1" w:author="Amanda Tan" w:date="2023-01-12T19:13:15Z">
        <w:r>
          <w:rPr>
            <w:b/>
          </w:rPr>
          <w:t>3</w:t>
        </w:r>
      </w:ins>
      <w:del w:id="2" w:author="Amanda Tan" w:date="2023-01-12T19:13:15Z">
        <w:r>
          <w:rPr>
            <w:b/>
          </w:rPr>
          <w:delText>4</w:delText>
        </w:r>
      </w:del>
      <w:r>
        <w:rPr>
          <w:b/>
        </w:rPr>
        <w:t xml:space="preserve"> hours)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Quick intro to AI / ML / DL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Jupyter notebook environments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Cloud native ML systems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ML systems on AWS / GCP / Azure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Doing end to end ML on a cloud system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</w:rPr>
      </w:pPr>
      <w:r>
        <w:rPr>
          <w:b/>
        </w:rPr>
        <w:t>Multi-cloud Infrastructure-as-code (IAS) (</w:t>
      </w:r>
      <w:ins w:id="3" w:author="Amanda Tan" w:date="2023-01-12T19:13:18Z">
        <w:r>
          <w:rPr>
            <w:b/>
          </w:rPr>
          <w:t>3</w:t>
        </w:r>
      </w:ins>
      <w:del w:id="4" w:author="Amanda Tan" w:date="2023-01-12T19:13:18Z">
        <w:r>
          <w:rPr>
            <w:b/>
          </w:rPr>
          <w:delText>2</w:delText>
        </w:r>
      </w:del>
      <w:r>
        <w:rPr>
          <w:b/>
        </w:rPr>
        <w:t xml:space="preserve"> hours)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  <w:ins w:id="6" w:author="Amanda Tan" w:date="2023-01-12T19:13:04Z"/>
        </w:rPr>
      </w:pPr>
      <w:r>
        <w:rPr/>
        <w:t>IAS tools overview (Terraform ..etc)</w:t>
      </w:r>
      <w:ins w:id="5" w:author="Amanda Tan" w:date="2023-01-12T19:13:04Z">
        <w:r>
          <w:rPr/>
          <w:t xml:space="preserve"> ** </w:t>
        </w:r>
      </w:ins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ins w:id="7" w:author="Amanda Tan" w:date="2023-01-12T19:13:04Z">
        <w:r>
          <w:rPr/>
          <w:t>Wrappers, generating config files</w:t>
        </w:r>
      </w:ins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Case studies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Best practices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Labs</w:t>
      </w:r>
    </w:p>
    <w:p>
      <w:pPr>
        <w:pStyle w:val="Normal1"/>
        <w:numPr>
          <w:ilvl w:val="2"/>
          <w:numId w:val="1"/>
        </w:numPr>
        <w:ind w:left="2160" w:hanging="360"/>
        <w:rPr>
          <w:u w:val="none"/>
        </w:rPr>
      </w:pPr>
      <w:r>
        <w:rPr/>
        <w:t>Design a current production system in the cloud (see below)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highlight w:val="yellow"/>
        </w:rPr>
      </w:pPr>
      <w:r>
        <w:rPr>
          <w:b/>
          <w:highlight w:val="yellow"/>
        </w:rPr>
        <w:t>Mini Project (Time Permitting) ( 3 - 4  hrs)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Attendees to work as groups to complete an end-to-end project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And demo their work to the class</w:t>
      </w:r>
    </w:p>
    <w:p>
      <w:pPr>
        <w:pStyle w:val="Normal1"/>
        <w:numPr>
          <w:ilvl w:val="1"/>
          <w:numId w:val="1"/>
        </w:numPr>
        <w:ind w:left="1440" w:hanging="360"/>
        <w:rPr>
          <w:u w:val="none"/>
        </w:rPr>
      </w:pPr>
      <w:r>
        <w:rPr/>
        <w:t>Ideas - TBD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strike/>
          <w:u w:val="none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3</Pages>
  <Words>592</Words>
  <Characters>2709</Characters>
  <CharactersWithSpaces>3091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2023-01-17T13:27:04Z</dcterms:modified>
  <cp:revision>2</cp:revision>
  <dc:subject/>
  <dc:title/>
</cp:coreProperties>
</file>